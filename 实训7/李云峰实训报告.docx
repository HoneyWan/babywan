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E1EC" w14:textId="322DD5F2" w:rsidR="002B2D51" w:rsidRDefault="002B2D51" w:rsidP="002B2D51">
      <w:bookmarkStart w:id="0" w:name="_Hlk27741724"/>
      <w:bookmarkEnd w:id="0"/>
      <w:r>
        <w:rPr>
          <w:rFonts w:hint="eastAsia"/>
          <w:b/>
          <w:bCs/>
          <w:noProof/>
          <w:sz w:val="30"/>
        </w:rPr>
        <w:drawing>
          <wp:inline distT="0" distB="0" distL="0" distR="0" wp14:anchorId="2AADEBE8" wp14:editId="332BD2FC">
            <wp:extent cx="5272405" cy="1033145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05E2" w14:textId="77777777" w:rsidR="002B2D51" w:rsidRDefault="002B2D51" w:rsidP="002B2D51">
      <w:pPr>
        <w:jc w:val="center"/>
        <w:rPr>
          <w:sz w:val="72"/>
          <w:szCs w:val="72"/>
        </w:rPr>
      </w:pPr>
    </w:p>
    <w:p w14:paraId="75AD7F59" w14:textId="77777777" w:rsidR="002B2D51" w:rsidRDefault="002B2D51" w:rsidP="002B2D51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C语言程序设计</w:t>
      </w:r>
    </w:p>
    <w:p w14:paraId="1BFB67C7" w14:textId="77777777" w:rsidR="002B2D51" w:rsidRDefault="002B2D51" w:rsidP="002B2D5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实训报告</w:t>
      </w:r>
    </w:p>
    <w:p w14:paraId="16C90D3F" w14:textId="77777777" w:rsidR="002B2D51" w:rsidRDefault="002B2D51" w:rsidP="002B2D51">
      <w:pPr>
        <w:rPr>
          <w:sz w:val="84"/>
          <w:szCs w:val="84"/>
        </w:rPr>
      </w:pPr>
    </w:p>
    <w:p w14:paraId="3A0DD618" w14:textId="77777777" w:rsidR="002B2D51" w:rsidRDefault="002B2D51" w:rsidP="002B2D51">
      <w:pPr>
        <w:rPr>
          <w:sz w:val="84"/>
          <w:szCs w:val="84"/>
        </w:rPr>
      </w:pPr>
    </w:p>
    <w:p w14:paraId="3FDB3700" w14:textId="51F08633" w:rsidR="002B2D51" w:rsidRDefault="002B2D51" w:rsidP="002B2D51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  级：</w:t>
      </w:r>
      <w:r>
        <w:rPr>
          <w:rFonts w:hint="eastAsia"/>
          <w:b/>
          <w:sz w:val="28"/>
          <w:szCs w:val="28"/>
          <w:u w:val="single"/>
        </w:rPr>
        <w:t xml:space="preserve"> 19软件</w:t>
      </w:r>
      <w:r>
        <w:rPr>
          <w:rFonts w:hint="eastAsia"/>
          <w:b/>
          <w:sz w:val="28"/>
          <w:szCs w:val="28"/>
          <w:u w:val="single"/>
        </w:rPr>
        <w:t>09</w:t>
      </w:r>
      <w:r>
        <w:rPr>
          <w:rFonts w:hint="eastAsia"/>
          <w:b/>
          <w:sz w:val="28"/>
          <w:szCs w:val="28"/>
          <w:u w:val="single"/>
        </w:rPr>
        <w:t>班</w:t>
      </w:r>
    </w:p>
    <w:p w14:paraId="57D9E47F" w14:textId="77777777" w:rsidR="002B2D51" w:rsidRDefault="002B2D51" w:rsidP="002B2D51">
      <w:pPr>
        <w:jc w:val="center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b/>
          <w:sz w:val="28"/>
          <w:szCs w:val="28"/>
        </w:rPr>
        <w:t>专  业：</w:t>
      </w:r>
      <w:r>
        <w:rPr>
          <w:rFonts w:hint="eastAsia"/>
          <w:b/>
          <w:sz w:val="28"/>
          <w:szCs w:val="28"/>
          <w:u w:val="single"/>
        </w:rPr>
        <w:t xml:space="preserve">软件技术  </w:t>
      </w:r>
    </w:p>
    <w:p w14:paraId="5D1FD2BF" w14:textId="348A4111" w:rsidR="002B2D51" w:rsidRDefault="002B2D51" w:rsidP="002B2D51">
      <w:pPr>
        <w:ind w:firstLineChars="800" w:firstLine="2400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 导 老 师：</w:t>
      </w:r>
      <w:r>
        <w:rPr>
          <w:rFonts w:hint="eastAsia"/>
          <w:b/>
          <w:sz w:val="30"/>
          <w:szCs w:val="30"/>
          <w:u w:val="single"/>
        </w:rPr>
        <w:t xml:space="preserve">孙雪菲     </w:t>
      </w:r>
    </w:p>
    <w:p w14:paraId="28E4D7D5" w14:textId="5D612F09" w:rsidR="002B2D51" w:rsidRDefault="002B2D51" w:rsidP="002B2D5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实训时间:</w:t>
      </w:r>
      <w:r>
        <w:rPr>
          <w:rFonts w:hint="eastAsia"/>
          <w:b/>
          <w:sz w:val="30"/>
          <w:szCs w:val="30"/>
          <w:u w:val="single"/>
        </w:rPr>
        <w:t xml:space="preserve"> 2019年</w:t>
      </w:r>
      <w:r>
        <w:rPr>
          <w:rFonts w:hint="eastAsia"/>
          <w:b/>
          <w:sz w:val="30"/>
          <w:szCs w:val="30"/>
          <w:u w:val="single"/>
        </w:rPr>
        <w:t>12</w:t>
      </w:r>
      <w:r>
        <w:rPr>
          <w:rFonts w:hint="eastAsia"/>
          <w:b/>
          <w:sz w:val="30"/>
          <w:szCs w:val="30"/>
          <w:u w:val="single"/>
        </w:rPr>
        <w:t>月</w:t>
      </w:r>
      <w:r>
        <w:rPr>
          <w:rFonts w:hint="eastAsia"/>
          <w:b/>
          <w:sz w:val="30"/>
          <w:szCs w:val="30"/>
          <w:u w:val="single"/>
        </w:rPr>
        <w:t>15</w:t>
      </w:r>
      <w:r>
        <w:rPr>
          <w:rFonts w:hint="eastAsia"/>
          <w:b/>
          <w:sz w:val="30"/>
          <w:szCs w:val="30"/>
          <w:u w:val="single"/>
        </w:rPr>
        <w:t>日——2019年</w:t>
      </w:r>
      <w:r>
        <w:rPr>
          <w:rFonts w:hint="eastAsia"/>
          <w:b/>
          <w:sz w:val="30"/>
          <w:szCs w:val="30"/>
          <w:u w:val="single"/>
        </w:rPr>
        <w:t>12</w:t>
      </w:r>
      <w:r>
        <w:rPr>
          <w:rFonts w:hint="eastAsia"/>
          <w:b/>
          <w:sz w:val="30"/>
          <w:szCs w:val="30"/>
          <w:u w:val="single"/>
        </w:rPr>
        <w:t>月</w:t>
      </w:r>
      <w:r>
        <w:rPr>
          <w:rFonts w:hint="eastAsia"/>
          <w:b/>
          <w:sz w:val="30"/>
          <w:szCs w:val="30"/>
          <w:u w:val="single"/>
        </w:rPr>
        <w:t>20</w:t>
      </w:r>
      <w:r>
        <w:rPr>
          <w:rFonts w:hint="eastAsia"/>
          <w:b/>
          <w:sz w:val="30"/>
          <w:szCs w:val="30"/>
          <w:u w:val="single"/>
        </w:rPr>
        <w:t>日</w:t>
      </w:r>
    </w:p>
    <w:p w14:paraId="6E38D62D" w14:textId="77777777" w:rsidR="002B2D51" w:rsidRDefault="002B2D51" w:rsidP="002B2D51">
      <w:pPr>
        <w:rPr>
          <w:b/>
          <w:sz w:val="28"/>
          <w:szCs w:val="28"/>
        </w:rPr>
      </w:pPr>
    </w:p>
    <w:p w14:paraId="157D6759" w14:textId="15079553" w:rsidR="002B2D51" w:rsidRDefault="00277872" w:rsidP="002B2D5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学生：李云峰</w:t>
      </w:r>
      <w:bookmarkStart w:id="1" w:name="_GoBack"/>
      <w:bookmarkEnd w:id="1"/>
    </w:p>
    <w:p w14:paraId="06F2837F" w14:textId="77777777" w:rsidR="002B2D51" w:rsidRDefault="002B2D51" w:rsidP="002B2D5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江西应用技术职业学院</w:t>
      </w:r>
    </w:p>
    <w:p w14:paraId="20AB6187" w14:textId="77777777" w:rsidR="002B2D51" w:rsidRDefault="002B2D51" w:rsidP="002B2D51">
      <w:pPr>
        <w:jc w:val="center"/>
      </w:pPr>
      <w:r>
        <w:rPr>
          <w:rFonts w:hint="eastAsia"/>
          <w:b/>
          <w:sz w:val="28"/>
          <w:szCs w:val="28"/>
        </w:rPr>
        <w:t>信息工程学院</w:t>
      </w:r>
    </w:p>
    <w:p w14:paraId="0212EA2A" w14:textId="69C928F8" w:rsidR="002B2D51" w:rsidRPr="002B2D51" w:rsidRDefault="002B2D51">
      <w:pPr>
        <w:widowControl/>
        <w:jc w:val="left"/>
        <w:rPr>
          <w:b/>
          <w:bCs/>
          <w:sz w:val="24"/>
          <w:szCs w:val="28"/>
        </w:rPr>
      </w:pPr>
    </w:p>
    <w:p w14:paraId="6F87D897" w14:textId="0C465AB8" w:rsidR="000B5FA6" w:rsidRPr="000B5FA6" w:rsidRDefault="000B5FA6">
      <w:pPr>
        <w:jc w:val="center"/>
        <w:rPr>
          <w:b/>
          <w:bCs/>
          <w:sz w:val="24"/>
          <w:szCs w:val="28"/>
          <w:rPrChange w:id="2" w:author="2466154898@qq.com" w:date="2019-12-20T13:09:00Z">
            <w:rPr/>
          </w:rPrChange>
        </w:rPr>
        <w:pPrChange w:id="3" w:author="2466154898@qq.com" w:date="2019-12-20T13:09:00Z">
          <w:pPr/>
        </w:pPrChange>
      </w:pPr>
      <w:r w:rsidRPr="000B5FA6">
        <w:rPr>
          <w:b/>
          <w:bCs/>
          <w:sz w:val="24"/>
          <w:szCs w:val="28"/>
          <w:rPrChange w:id="4" w:author="2466154898@qq.com" w:date="2019-12-20T13:09:00Z">
            <w:rPr/>
          </w:rPrChange>
        </w:rPr>
        <w:lastRenderedPageBreak/>
        <w:t>C语言实训报告</w:t>
      </w:r>
    </w:p>
    <w:p w14:paraId="45E47C2A" w14:textId="77777777" w:rsidR="000B5FA6" w:rsidRDefault="000B5FA6"/>
    <w:p w14:paraId="1DE12F10" w14:textId="57E7CC37" w:rsidR="00C556F8" w:rsidRDefault="000B5FA6">
      <w:pPr>
        <w:rPr>
          <w:ins w:id="5" w:author="2466154898@qq.com" w:date="2019-12-20T13:10:00Z"/>
        </w:rPr>
      </w:pPr>
      <w:r w:rsidRPr="000B5FA6">
        <w:rPr>
          <w:noProof/>
        </w:rPr>
        <w:drawing>
          <wp:inline distT="0" distB="0" distL="0" distR="0" wp14:anchorId="62FB8D40" wp14:editId="292ECA41">
            <wp:extent cx="5274310" cy="3249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51B7" w14:textId="015575BB" w:rsidR="000B5FA6" w:rsidRDefault="000B5FA6">
      <w:pPr>
        <w:rPr>
          <w:ins w:id="6" w:author="2466154898@qq.com" w:date="2019-12-20T13:12:00Z"/>
        </w:rPr>
      </w:pPr>
      <w:ins w:id="7" w:author="2466154898@qq.com" w:date="2019-12-20T13:10:00Z">
        <w:r w:rsidRPr="000B5FA6">
          <w:rPr>
            <w:noProof/>
          </w:rPr>
          <w:drawing>
            <wp:inline distT="0" distB="0" distL="0" distR="0" wp14:anchorId="00EF2E25" wp14:editId="0E09CD25">
              <wp:extent cx="5274310" cy="3393440"/>
              <wp:effectExtent l="0" t="0" r="254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393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923F6E" w14:textId="6B0D729C" w:rsidR="000B5FA6" w:rsidRDefault="00A229A3">
      <w:pPr>
        <w:widowControl/>
        <w:jc w:val="left"/>
        <w:rPr>
          <w:ins w:id="8" w:author="2466154898@qq.com" w:date="2019-12-20T13:12:00Z"/>
        </w:rPr>
      </w:pPr>
      <w:r>
        <w:rPr>
          <w:rFonts w:hint="eastAsia"/>
          <w:sz w:val="24"/>
          <w:szCs w:val="32"/>
        </w:rPr>
        <w:t>程序调试中遇到的问题及分析</w:t>
      </w:r>
      <w:r>
        <w:rPr>
          <w:rFonts w:hint="eastAsia"/>
          <w:sz w:val="24"/>
          <w:szCs w:val="32"/>
        </w:rPr>
        <w:t>：需要用一个判断剔除一些重复的数。</w:t>
      </w:r>
    </w:p>
    <w:p w14:paraId="5A68CB8B" w14:textId="561F04D1" w:rsidR="000B5FA6" w:rsidRDefault="000B5FA6">
      <w:pPr>
        <w:rPr>
          <w:ins w:id="9" w:author="2466154898@qq.com" w:date="2019-12-20T13:14:00Z"/>
        </w:rPr>
      </w:pPr>
      <w:ins w:id="10" w:author="2466154898@qq.com" w:date="2019-12-20T13:17:00Z">
        <w:r w:rsidRPr="000B5FA6">
          <w:rPr>
            <w:noProof/>
          </w:rPr>
          <w:lastRenderedPageBreak/>
          <w:drawing>
            <wp:inline distT="0" distB="0" distL="0" distR="0" wp14:anchorId="7F0897BE" wp14:editId="3232FF1F">
              <wp:extent cx="5274310" cy="3907790"/>
              <wp:effectExtent l="0" t="0" r="254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907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B9B678" w14:textId="1A8EC6BD" w:rsidR="000B5FA6" w:rsidRDefault="000B5FA6">
      <w:pPr>
        <w:rPr>
          <w:ins w:id="11" w:author="2466154898@qq.com" w:date="2019-12-20T13:14:00Z"/>
        </w:rPr>
      </w:pPr>
      <w:ins w:id="12" w:author="2466154898@qq.com" w:date="2019-12-20T13:14:00Z">
        <w:r w:rsidRPr="000B5FA6">
          <w:rPr>
            <w:noProof/>
          </w:rPr>
          <w:drawing>
            <wp:inline distT="0" distB="0" distL="0" distR="0" wp14:anchorId="144922AA" wp14:editId="3F6B8309">
              <wp:extent cx="5274310" cy="367030"/>
              <wp:effectExtent l="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7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6B0BA9" w14:textId="698869CE" w:rsidR="000B5FA6" w:rsidRDefault="000B5FA6">
      <w:pPr>
        <w:rPr>
          <w:ins w:id="13" w:author="2466154898@qq.com" w:date="2019-12-20T13:15:00Z"/>
        </w:rPr>
      </w:pPr>
      <w:ins w:id="14" w:author="2466154898@qq.com" w:date="2019-12-20T13:14:00Z">
        <w:r w:rsidRPr="000B5FA6">
          <w:rPr>
            <w:noProof/>
          </w:rPr>
          <w:drawing>
            <wp:inline distT="0" distB="0" distL="0" distR="0" wp14:anchorId="1ABAFD94" wp14:editId="186B5AD5">
              <wp:extent cx="5274310" cy="368935"/>
              <wp:effectExtent l="0" t="0" r="254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8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4FE82B" w14:textId="697226AB" w:rsidR="000B5FA6" w:rsidRDefault="000B5FA6">
      <w:pPr>
        <w:rPr>
          <w:ins w:id="15" w:author="2466154898@qq.com" w:date="2019-12-20T13:18:00Z"/>
        </w:rPr>
      </w:pPr>
      <w:ins w:id="16" w:author="2466154898@qq.com" w:date="2019-12-20T13:15:00Z">
        <w:r w:rsidRPr="000B5FA6">
          <w:rPr>
            <w:noProof/>
          </w:rPr>
          <w:drawing>
            <wp:inline distT="0" distB="0" distL="0" distR="0" wp14:anchorId="745FF9F6" wp14:editId="33C3F5FE">
              <wp:extent cx="5274310" cy="306705"/>
              <wp:effectExtent l="0" t="0" r="254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06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42693A" w14:textId="29C32B35" w:rsidR="000B5FA6" w:rsidRDefault="000B5FA6">
      <w:pPr>
        <w:rPr>
          <w:ins w:id="17" w:author="2466154898@qq.com" w:date="2019-12-20T13:19:00Z"/>
        </w:rPr>
      </w:pPr>
      <w:ins w:id="18" w:author="2466154898@qq.com" w:date="2019-12-20T13:18:00Z">
        <w:r w:rsidRPr="000B5FA6">
          <w:rPr>
            <w:noProof/>
          </w:rPr>
          <w:drawing>
            <wp:inline distT="0" distB="0" distL="0" distR="0" wp14:anchorId="41FDDA29" wp14:editId="3B0C66CB">
              <wp:extent cx="5274310" cy="311150"/>
              <wp:effectExtent l="0" t="0" r="2540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1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5D679F" w14:textId="25B36B79" w:rsidR="00D166CA" w:rsidRDefault="00D166CA">
      <w:pPr>
        <w:rPr>
          <w:ins w:id="19" w:author="2466154898@qq.com" w:date="2019-12-20T13:19:00Z"/>
        </w:rPr>
      </w:pPr>
      <w:ins w:id="20" w:author="2466154898@qq.com" w:date="2019-12-20T13:19:00Z">
        <w:r w:rsidRPr="00D166CA">
          <w:rPr>
            <w:noProof/>
          </w:rPr>
          <w:drawing>
            <wp:inline distT="0" distB="0" distL="0" distR="0" wp14:anchorId="1CAB2DD6" wp14:editId="233E3CE9">
              <wp:extent cx="5274310" cy="381635"/>
              <wp:effectExtent l="0" t="0" r="2540" b="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81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2EC21B" w14:textId="7DF2BB6F" w:rsidR="00D606E9" w:rsidRDefault="00D166CA">
      <w:ins w:id="21" w:author="2466154898@qq.com" w:date="2019-12-20T13:19:00Z">
        <w:r w:rsidRPr="00D166CA">
          <w:rPr>
            <w:noProof/>
          </w:rPr>
          <w:drawing>
            <wp:inline distT="0" distB="0" distL="0" distR="0" wp14:anchorId="30937469" wp14:editId="0027245D">
              <wp:extent cx="5274310" cy="363220"/>
              <wp:effectExtent l="0" t="0" r="2540" b="0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3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0D9FC3" w14:textId="060FAD03" w:rsidR="00A229A3" w:rsidRDefault="00A229A3">
      <w:pPr>
        <w:rPr>
          <w:ins w:id="22" w:author="2466154898@qq.com" w:date="2019-12-20T13:19:00Z"/>
          <w:rFonts w:hint="eastAsia"/>
        </w:rPr>
      </w:pPr>
      <w:r>
        <w:rPr>
          <w:rFonts w:hint="eastAsia"/>
          <w:sz w:val="24"/>
          <w:szCs w:val="32"/>
        </w:rPr>
        <w:t>程序调试中遇到的问题及分析</w:t>
      </w:r>
      <w:r>
        <w:rPr>
          <w:rFonts w:hint="eastAsia"/>
          <w:sz w:val="24"/>
          <w:szCs w:val="32"/>
        </w:rPr>
        <w:t>：闰年和平年天数的多少，以及超过二月和二月以前的天数的计算。</w:t>
      </w:r>
    </w:p>
    <w:p w14:paraId="0471FE1B" w14:textId="77777777" w:rsidR="00D606E9" w:rsidRDefault="00D606E9">
      <w:pPr>
        <w:widowControl/>
        <w:jc w:val="left"/>
        <w:rPr>
          <w:ins w:id="23" w:author="2466154898@qq.com" w:date="2019-12-20T13:19:00Z"/>
        </w:rPr>
      </w:pPr>
      <w:ins w:id="24" w:author="2466154898@qq.com" w:date="2019-12-20T13:19:00Z">
        <w:r>
          <w:br w:type="page"/>
        </w:r>
      </w:ins>
    </w:p>
    <w:p w14:paraId="644B41D9" w14:textId="27F3BCFF" w:rsidR="00D166CA" w:rsidRDefault="00D606E9">
      <w:pPr>
        <w:rPr>
          <w:ins w:id="25" w:author="2466154898@qq.com" w:date="2019-12-20T13:20:00Z"/>
        </w:rPr>
      </w:pPr>
      <w:ins w:id="26" w:author="2466154898@qq.com" w:date="2019-12-20T13:22:00Z">
        <w:r w:rsidRPr="00D606E9">
          <w:rPr>
            <w:noProof/>
          </w:rPr>
          <w:lastRenderedPageBreak/>
          <w:drawing>
            <wp:inline distT="0" distB="0" distL="0" distR="0" wp14:anchorId="4CA63C7B" wp14:editId="5153A9BD">
              <wp:extent cx="5274310" cy="3271520"/>
              <wp:effectExtent l="0" t="0" r="2540" b="508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71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9CAD57" w14:textId="18C6F726" w:rsidR="00D606E9" w:rsidRDefault="00F94A27">
      <w:pPr>
        <w:rPr>
          <w:ins w:id="27" w:author="2466154898@qq.com" w:date="2019-12-20T13:23:00Z"/>
        </w:rPr>
      </w:pPr>
      <w:ins w:id="28" w:author="2466154898@qq.com" w:date="2019-12-20T13:23:00Z">
        <w:r w:rsidRPr="00F94A27">
          <w:rPr>
            <w:noProof/>
          </w:rPr>
          <w:drawing>
            <wp:inline distT="0" distB="0" distL="0" distR="0" wp14:anchorId="74E2BD39" wp14:editId="68121545">
              <wp:extent cx="5274310" cy="3215005"/>
              <wp:effectExtent l="0" t="0" r="2540" b="4445"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15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0422AE" w14:textId="00A70853" w:rsidR="00F94A27" w:rsidRDefault="00A229A3">
      <w:pPr>
        <w:widowControl/>
        <w:jc w:val="left"/>
        <w:rPr>
          <w:ins w:id="29" w:author="2466154898@qq.com" w:date="2019-12-20T13:23:00Z"/>
        </w:rPr>
      </w:pPr>
      <w:r>
        <w:rPr>
          <w:rFonts w:hint="eastAsia"/>
          <w:sz w:val="24"/>
          <w:szCs w:val="32"/>
        </w:rPr>
        <w:t>程序调试中遇到的问题及分析</w:t>
      </w:r>
      <w:r>
        <w:rPr>
          <w:rFonts w:hint="eastAsia"/>
          <w:sz w:val="24"/>
          <w:szCs w:val="32"/>
        </w:rPr>
        <w:t>：需要找出序列的规律，后一个数的分子是前一个数的分子分母相加，后一个数的分母是前一个的分子。</w:t>
      </w:r>
    </w:p>
    <w:p w14:paraId="71CA8D49" w14:textId="6212F012" w:rsidR="00F94A27" w:rsidRDefault="00F94A27">
      <w:pPr>
        <w:rPr>
          <w:ins w:id="30" w:author="2466154898@qq.com" w:date="2019-12-20T13:24:00Z"/>
        </w:rPr>
      </w:pPr>
      <w:ins w:id="31" w:author="2466154898@qq.com" w:date="2019-12-20T13:24:00Z">
        <w:r w:rsidRPr="00F94A27">
          <w:rPr>
            <w:noProof/>
          </w:rPr>
          <w:lastRenderedPageBreak/>
          <w:drawing>
            <wp:inline distT="0" distB="0" distL="0" distR="0" wp14:anchorId="49B35582" wp14:editId="19BF7C5E">
              <wp:extent cx="5274310" cy="5080635"/>
              <wp:effectExtent l="0" t="0" r="2540" b="5715"/>
              <wp:docPr id="14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5080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90DF26" w14:textId="59B44D69" w:rsidR="00F94A27" w:rsidRDefault="00F94A27">
      <w:ins w:id="32" w:author="2466154898@qq.com" w:date="2019-12-20T13:26:00Z">
        <w:r w:rsidRPr="00F94A27">
          <w:rPr>
            <w:noProof/>
          </w:rPr>
          <w:drawing>
            <wp:inline distT="0" distB="0" distL="0" distR="0" wp14:anchorId="47CB19AA" wp14:editId="2491E2E3">
              <wp:extent cx="5274310" cy="3152775"/>
              <wp:effectExtent l="0" t="0" r="2540" b="9525"/>
              <wp:docPr id="15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152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0A96B3" w14:textId="7E86660B" w:rsidR="007E0D14" w:rsidRDefault="007E0D14">
      <w:pPr>
        <w:rPr>
          <w:ins w:id="33" w:author="2466154898@qq.com" w:date="2019-12-20T13:26:00Z"/>
          <w:rFonts w:hint="eastAsia"/>
        </w:rPr>
      </w:pPr>
      <w:r>
        <w:rPr>
          <w:rFonts w:hint="eastAsia"/>
          <w:sz w:val="24"/>
          <w:szCs w:val="32"/>
        </w:rPr>
        <w:t>程序调试中遇到的问题及分析</w:t>
      </w:r>
      <w:r>
        <w:rPr>
          <w:rFonts w:hint="eastAsia"/>
          <w:sz w:val="24"/>
          <w:szCs w:val="32"/>
        </w:rPr>
        <w:t>：循环赋值，累加然后求平均值赋值给另一个数组。</w:t>
      </w:r>
    </w:p>
    <w:p w14:paraId="73DFEEE6" w14:textId="083EC525" w:rsidR="00F94A27" w:rsidRDefault="00F94A27">
      <w:pPr>
        <w:widowControl/>
        <w:jc w:val="left"/>
        <w:rPr>
          <w:ins w:id="34" w:author="2466154898@qq.com" w:date="2019-12-20T13:26:00Z"/>
        </w:rPr>
      </w:pPr>
    </w:p>
    <w:p w14:paraId="1220B7A0" w14:textId="631D0F84" w:rsidR="00F94A27" w:rsidRDefault="007A1829">
      <w:ins w:id="35" w:author="2466154898@qq.com" w:date="2019-12-20T13:27:00Z">
        <w:r w:rsidRPr="00F94A27">
          <w:rPr>
            <w:noProof/>
          </w:rPr>
          <w:drawing>
            <wp:inline distT="0" distB="0" distL="0" distR="0" wp14:anchorId="75C6FD2C" wp14:editId="46753583">
              <wp:extent cx="5274310" cy="4711700"/>
              <wp:effectExtent l="0" t="0" r="2540" b="0"/>
              <wp:docPr id="16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711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36" w:author="2466154898@qq.com" w:date="2019-12-20T13:31:00Z">
        <w:r w:rsidRPr="00F94A27">
          <w:rPr>
            <w:noProof/>
          </w:rPr>
          <w:drawing>
            <wp:inline distT="0" distB="0" distL="0" distR="0" wp14:anchorId="320E1413" wp14:editId="25887BA8">
              <wp:extent cx="5274310" cy="3530379"/>
              <wp:effectExtent l="0" t="0" r="2540" b="0"/>
              <wp:docPr id="17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864" cy="35334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7483DD5" w14:textId="7D46C062" w:rsidR="007A1829" w:rsidRDefault="007A1829">
      <w:pPr>
        <w:rPr>
          <w:rFonts w:hint="eastAsia"/>
        </w:rPr>
      </w:pPr>
      <w:r>
        <w:rPr>
          <w:rFonts w:hint="eastAsia"/>
          <w:sz w:val="24"/>
          <w:szCs w:val="32"/>
        </w:rPr>
        <w:t>程序调试中遇到的问题及分析</w:t>
      </w:r>
      <w:r>
        <w:rPr>
          <w:rFonts w:hint="eastAsia"/>
          <w:sz w:val="24"/>
          <w:szCs w:val="32"/>
        </w:rPr>
        <w:t>：</w:t>
      </w:r>
      <w:r w:rsidR="00040FC4">
        <w:rPr>
          <w:rFonts w:hint="eastAsia"/>
          <w:sz w:val="24"/>
          <w:szCs w:val="32"/>
        </w:rPr>
        <w:t>调用函数的声明和定义，和调用完以后的返回值。</w:t>
      </w:r>
    </w:p>
    <w:sectPr w:rsidR="007A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11214" w14:textId="77777777" w:rsidR="006E485E" w:rsidRDefault="006E485E" w:rsidP="002B2D51">
      <w:r>
        <w:separator/>
      </w:r>
    </w:p>
  </w:endnote>
  <w:endnote w:type="continuationSeparator" w:id="0">
    <w:p w14:paraId="49B2D143" w14:textId="77777777" w:rsidR="006E485E" w:rsidRDefault="006E485E" w:rsidP="002B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4168F" w14:textId="77777777" w:rsidR="006E485E" w:rsidRDefault="006E485E" w:rsidP="002B2D51">
      <w:r>
        <w:separator/>
      </w:r>
    </w:p>
  </w:footnote>
  <w:footnote w:type="continuationSeparator" w:id="0">
    <w:p w14:paraId="395ED644" w14:textId="77777777" w:rsidR="006E485E" w:rsidRDefault="006E485E" w:rsidP="002B2D5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2466154898@qq.com">
    <w15:presenceInfo w15:providerId="Windows Live" w15:userId="f43f244a1c0b52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DD"/>
    <w:rsid w:val="00040FC4"/>
    <w:rsid w:val="000B5FA6"/>
    <w:rsid w:val="00277872"/>
    <w:rsid w:val="002B2D51"/>
    <w:rsid w:val="002D3814"/>
    <w:rsid w:val="006E485E"/>
    <w:rsid w:val="007A1829"/>
    <w:rsid w:val="007E0D14"/>
    <w:rsid w:val="00A229A3"/>
    <w:rsid w:val="00C556F8"/>
    <w:rsid w:val="00D166CA"/>
    <w:rsid w:val="00D606E9"/>
    <w:rsid w:val="00D676DD"/>
    <w:rsid w:val="00F9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F855"/>
  <w15:chartTrackingRefBased/>
  <w15:docId w15:val="{B93CFB08-C763-4BA7-A4A4-A8418FD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F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B5FA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2D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2D51"/>
    <w:rPr>
      <w:sz w:val="18"/>
      <w:szCs w:val="18"/>
    </w:rPr>
  </w:style>
  <w:style w:type="paragraph" w:styleId="a9">
    <w:name w:val="No Spacing"/>
    <w:link w:val="aa"/>
    <w:uiPriority w:val="1"/>
    <w:qFormat/>
    <w:rsid w:val="002B2D51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2B2D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2466154898@qq.com</dc:creator>
  <cp:keywords/>
  <dc:description/>
  <cp:lastModifiedBy>2466154898@qq.com</cp:lastModifiedBy>
  <cp:revision>24</cp:revision>
  <dcterms:created xsi:type="dcterms:W3CDTF">2019-12-20T05:07:00Z</dcterms:created>
  <dcterms:modified xsi:type="dcterms:W3CDTF">2019-12-20T05:43:00Z</dcterms:modified>
</cp:coreProperties>
</file>